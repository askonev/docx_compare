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/>
  <w:body>
    <w:p>
      <w:pPr>
        <w:pBdr/>
        <w:spacing/>
        <w:ind/>
        <w:rPr/>
      </w:pPr>
      <w:r/>
      <w:r/>
      <w:ins w:id="0" w:author="John Smith" w:date="2024-06-06T15:01:30Z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8401886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71216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5940425" cy="840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0" o:spid="_x0000_s0" type="#_x0000_t75" style="width:467.75pt;height:661.57pt;mso-wrap-distance-left:0.00pt;mso-wrap-distance-top:0.00pt;mso-wrap-distance-right:0.00pt;mso-wrap-distance-bottom:0.00pt;z-index:1;" stroked="false">
                  <v:imagedata r:id="rId8" o:title=""/>
                  <o:lock v:ext="edit" rotation="t"/>
                </v:shape>
              </w:pict>
            </mc:Fallback>
          </mc:AlternateContent>
        </w:r>
      </w:ins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4"/>
    <w:next w:val="62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4"/>
    <w:next w:val="62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4"/>
    <w:next w:val="62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4"/>
    <w:next w:val="62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4"/>
    <w:next w:val="62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4"/>
    <w:next w:val="62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4"/>
    <w:next w:val="62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4"/>
    <w:next w:val="62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4"/>
    <w:next w:val="62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4"/>
    <w:next w:val="62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4"/>
    <w:next w:val="62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4"/>
    <w:next w:val="62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4"/>
    <w:next w:val="62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4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4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4"/>
    <w:next w:val="6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96">
    <w:name w:val="TOC Heading"/>
    <w:uiPriority w:val="39"/>
    <w:unhideWhenUsed/>
    <w:pPr>
      <w:pBdr/>
      <w:spacing/>
      <w:ind/>
    </w:pPr>
  </w:style>
  <w:style w:type="paragraph" w:styleId="197">
    <w:name w:val="table of figures"/>
    <w:basedOn w:val="624"/>
    <w:next w:val="624"/>
    <w:uiPriority w:val="99"/>
    <w:unhideWhenUsed/>
    <w:pPr>
      <w:pBdr/>
      <w:spacing w:after="0" w:afterAutospacing="0"/>
      <w:ind/>
    </w:pPr>
  </w:style>
  <w:style w:type="paragraph" w:styleId="624" w:default="1">
    <w:name w:val="Normal"/>
    <w:qFormat/>
    <w:pPr>
      <w:pBdr/>
      <w:spacing/>
      <w:ind/>
    </w:pPr>
  </w:style>
  <w:style w:type="table" w:styleId="6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6" w:default="1">
    <w:name w:val="No List"/>
    <w:uiPriority w:val="99"/>
    <w:semiHidden/>
    <w:unhideWhenUsed/>
    <w:pPr>
      <w:pBdr/>
      <w:spacing/>
      <w:ind/>
    </w:pPr>
  </w:style>
  <w:style w:type="paragraph" w:styleId="627">
    <w:name w:val="No Spacing"/>
    <w:basedOn w:val="624"/>
    <w:uiPriority w:val="1"/>
    <w:qFormat/>
    <w:pPr>
      <w:pBdr/>
      <w:spacing w:after="0" w:line="240" w:lineRule="auto"/>
      <w:ind/>
    </w:pPr>
  </w:style>
  <w:style w:type="paragraph" w:styleId="628">
    <w:name w:val="List Paragraph"/>
    <w:basedOn w:val="62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ONLYOFFICE/8.1.0.154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2024-06-20T10:33:41Z</dcterms:modified>
</cp:coreProperties>
</file>